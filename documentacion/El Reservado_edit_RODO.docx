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26828" w14:textId="77777777" w:rsidR="00F7128E" w:rsidRPr="00AB4D96" w:rsidRDefault="00F35405" w:rsidP="00AB4D96">
      <w:pPr>
        <w:jc w:val="both"/>
        <w:outlineLvl w:val="0"/>
        <w:rPr>
          <w:lang w:val="es-ES_tradnl"/>
        </w:rPr>
      </w:pPr>
      <w:r w:rsidRPr="00AB4D96">
        <w:rPr>
          <w:lang w:val="es-ES_tradnl"/>
        </w:rPr>
        <w:t>El paraguayo en el r</w:t>
      </w:r>
      <w:r w:rsidR="00F7128E" w:rsidRPr="00AB4D96">
        <w:rPr>
          <w:lang w:val="es-ES_tradnl"/>
        </w:rPr>
        <w:t>eservado</w:t>
      </w:r>
    </w:p>
    <w:p w14:paraId="0FE2C144" w14:textId="77777777" w:rsidR="00F7128E" w:rsidRPr="00AB4D96" w:rsidRDefault="00F7128E" w:rsidP="00491A44">
      <w:pPr>
        <w:jc w:val="both"/>
        <w:rPr>
          <w:lang w:val="es-ES_tradnl"/>
        </w:rPr>
      </w:pPr>
    </w:p>
    <w:p w14:paraId="091D1590" w14:textId="77777777" w:rsidR="00F7128E" w:rsidRPr="00AB4D96" w:rsidRDefault="00F7128E" w:rsidP="00491A44">
      <w:pPr>
        <w:jc w:val="both"/>
        <w:rPr>
          <w:lang w:val="es-ES_tradnl"/>
        </w:rPr>
      </w:pPr>
      <w:r w:rsidRPr="00AB4D96">
        <w:rPr>
          <w:lang w:val="es-ES_tradnl"/>
        </w:rPr>
        <w:t>Un amigo sostiene, con entera convicción, que el mejor negocio en</w:t>
      </w:r>
      <w:r w:rsidR="00F35405" w:rsidRPr="00AB4D96">
        <w:rPr>
          <w:lang w:val="es-ES_tradnl"/>
        </w:rPr>
        <w:t xml:space="preserve"> el</w:t>
      </w:r>
      <w:r w:rsidRPr="00AB4D96">
        <w:rPr>
          <w:lang w:val="es-ES_tradnl"/>
        </w:rPr>
        <w:t xml:space="preserve"> Paraguay no es ob</w:t>
      </w:r>
      <w:r w:rsidR="00AB4D96">
        <w:rPr>
          <w:lang w:val="es-ES_tradnl"/>
        </w:rPr>
        <w:t xml:space="preserve">tener la </w:t>
      </w:r>
      <w:del w:id="0" w:author="Rodo Insa" w:date="2013-10-04T13:52:00Z">
        <w:r w:rsidR="00AB4D96" w:rsidDel="00AB4D96">
          <w:rPr>
            <w:lang w:val="es-ES_tradnl"/>
          </w:rPr>
          <w:delText xml:space="preserve">representación </w:delText>
        </w:r>
      </w:del>
      <w:ins w:id="1" w:author="Rodo Insa" w:date="2013-10-04T13:52:00Z">
        <w:r w:rsidR="00AB4D96">
          <w:rPr>
            <w:lang w:val="es-ES_tradnl"/>
          </w:rPr>
          <w:t xml:space="preserve">franquicia </w:t>
        </w:r>
      </w:ins>
      <w:r w:rsidR="00AB4D96">
        <w:rPr>
          <w:lang w:val="es-ES_tradnl"/>
        </w:rPr>
        <w:t>de Burg</w:t>
      </w:r>
      <w:r w:rsidRPr="00AB4D96">
        <w:rPr>
          <w:lang w:val="es-ES_tradnl"/>
        </w:rPr>
        <w:t>er King,</w:t>
      </w:r>
      <w:r w:rsidR="00491A44" w:rsidRPr="00AB4D96">
        <w:rPr>
          <w:lang w:val="es-ES_tradnl"/>
        </w:rPr>
        <w:t xml:space="preserve"> tampoco </w:t>
      </w:r>
      <w:r w:rsidRPr="00AB4D96">
        <w:rPr>
          <w:lang w:val="es-ES_tradnl"/>
        </w:rPr>
        <w:t>adjudicarse licitaciones,</w:t>
      </w:r>
      <w:r w:rsidR="00F35405" w:rsidRPr="00AB4D96">
        <w:rPr>
          <w:lang w:val="es-ES_tradnl"/>
        </w:rPr>
        <w:t xml:space="preserve"> mucho menos</w:t>
      </w:r>
      <w:r w:rsidRPr="00AB4D96">
        <w:rPr>
          <w:lang w:val="es-ES_tradnl"/>
        </w:rPr>
        <w:t xml:space="preserve"> construir represas hidroeléctricas,</w:t>
      </w:r>
      <w:r w:rsidR="00F35405" w:rsidRPr="00AB4D96">
        <w:rPr>
          <w:lang w:val="es-ES_tradnl"/>
        </w:rPr>
        <w:t xml:space="preserve"> ni tener</w:t>
      </w:r>
      <w:r w:rsidR="00AB4D96">
        <w:rPr>
          <w:lang w:val="es-ES_tradnl"/>
        </w:rPr>
        <w:t xml:space="preserve"> </w:t>
      </w:r>
      <w:r w:rsidRPr="00AB4D96">
        <w:rPr>
          <w:lang w:val="es-ES_tradnl"/>
        </w:rPr>
        <w:t>el monopolio de la fabricación del</w:t>
      </w:r>
      <w:r w:rsidR="00F35405" w:rsidRPr="00AB4D96">
        <w:rPr>
          <w:lang w:val="es-ES_tradnl"/>
        </w:rPr>
        <w:t xml:space="preserve"> papel higiénico</w:t>
      </w:r>
      <w:r w:rsidRPr="00AB4D96">
        <w:rPr>
          <w:lang w:val="es-ES_tradnl"/>
        </w:rPr>
        <w:t>,</w:t>
      </w:r>
      <w:r w:rsidR="00F35405" w:rsidRPr="00AB4D96">
        <w:rPr>
          <w:lang w:val="es-ES_tradnl"/>
        </w:rPr>
        <w:t xml:space="preserve"> ni casarse con la hija gorda de un general, </w:t>
      </w:r>
      <w:r w:rsidRPr="00AB4D96">
        <w:rPr>
          <w:lang w:val="es-ES_tradnl"/>
        </w:rPr>
        <w:t>sino edificar un albergue transitorio</w:t>
      </w:r>
      <w:ins w:id="2" w:author="Rodo Insa" w:date="2013-10-04T13:54:00Z">
        <w:r w:rsidR="00AB4D96">
          <w:rPr>
            <w:lang w:val="es-ES_tradnl"/>
          </w:rPr>
          <w:t>,</w:t>
        </w:r>
      </w:ins>
      <w:del w:id="3" w:author="Rodo Insa" w:date="2013-10-04T13:54:00Z">
        <w:r w:rsidRPr="00AB4D96" w:rsidDel="00AB4D96">
          <w:rPr>
            <w:lang w:val="es-ES_tradnl"/>
          </w:rPr>
          <w:delText>;</w:delText>
        </w:r>
      </w:del>
      <w:r w:rsidRPr="00AB4D96">
        <w:rPr>
          <w:lang w:val="es-ES_tradnl"/>
        </w:rPr>
        <w:t xml:space="preserve"> un reservado, en</w:t>
      </w:r>
      <w:r w:rsidR="00364537" w:rsidRPr="00AB4D96">
        <w:rPr>
          <w:lang w:val="es-ES_tradnl"/>
        </w:rPr>
        <w:t xml:space="preserve"> zonas de ciudades como</w:t>
      </w:r>
      <w:r w:rsidRPr="00AB4D96">
        <w:rPr>
          <w:lang w:val="es-ES_tradnl"/>
        </w:rPr>
        <w:t xml:space="preserve"> San Lorenzo o Fernando de la Mora.</w:t>
      </w:r>
      <w:r w:rsidR="005F6C57" w:rsidRPr="00AB4D96">
        <w:rPr>
          <w:lang w:val="es-ES_tradnl"/>
        </w:rPr>
        <w:t xml:space="preserve"> Una falsa apreciación</w:t>
      </w:r>
      <w:r w:rsidR="00364537" w:rsidRPr="00AB4D96">
        <w:rPr>
          <w:lang w:val="es-ES_tradnl"/>
        </w:rPr>
        <w:t xml:space="preserve"> de muchos</w:t>
      </w:r>
      <w:r w:rsidR="00AB4D96">
        <w:rPr>
          <w:lang w:val="es-ES_tradnl"/>
        </w:rPr>
        <w:t xml:space="preserve"> </w:t>
      </w:r>
      <w:r w:rsidR="00A270F8" w:rsidRPr="00AB4D96">
        <w:rPr>
          <w:lang w:val="es-ES_tradnl"/>
        </w:rPr>
        <w:t>es creer que los reservados están en</w:t>
      </w:r>
      <w:r w:rsidR="005F6C57" w:rsidRPr="00AB4D96">
        <w:rPr>
          <w:lang w:val="es-ES_tradnl"/>
        </w:rPr>
        <w:t xml:space="preserve"> la ciudad de</w:t>
      </w:r>
      <w:r w:rsidR="00A270F8" w:rsidRPr="00AB4D96">
        <w:rPr>
          <w:lang w:val="es-ES_tradnl"/>
        </w:rPr>
        <w:t xml:space="preserve"> Lambaré,</w:t>
      </w:r>
      <w:r w:rsidR="00FE39B3" w:rsidRPr="00AB4D96">
        <w:rPr>
          <w:lang w:val="es-ES_tradnl"/>
        </w:rPr>
        <w:t xml:space="preserve"> </w:t>
      </w:r>
      <w:r w:rsidR="00A270F8" w:rsidRPr="00AB4D96">
        <w:rPr>
          <w:lang w:val="es-ES_tradnl"/>
        </w:rPr>
        <w:t>la mayoría de ellos</w:t>
      </w:r>
      <w:r w:rsidR="00FE39B3" w:rsidRPr="00AB4D96">
        <w:rPr>
          <w:lang w:val="es-ES_tradnl"/>
        </w:rPr>
        <w:t xml:space="preserve"> geográficamente</w:t>
      </w:r>
      <w:r w:rsidR="005F6C57" w:rsidRPr="00AB4D96">
        <w:rPr>
          <w:lang w:val="es-ES_tradnl"/>
        </w:rPr>
        <w:t xml:space="preserve"> se encuentran</w:t>
      </w:r>
      <w:r w:rsidR="00A270F8" w:rsidRPr="00AB4D96">
        <w:rPr>
          <w:lang w:val="es-ES_tradnl"/>
        </w:rPr>
        <w:t xml:space="preserve"> en Asunción. </w:t>
      </w:r>
    </w:p>
    <w:p w14:paraId="3BD0F035" w14:textId="77777777" w:rsidR="00F7128E" w:rsidRPr="00AB4D96" w:rsidRDefault="00F7128E" w:rsidP="00491A44">
      <w:pPr>
        <w:jc w:val="both"/>
        <w:rPr>
          <w:lang w:val="es-ES_tradnl"/>
        </w:rPr>
      </w:pPr>
      <w:r w:rsidRPr="00AB4D96">
        <w:rPr>
          <w:lang w:val="es-ES_tradnl"/>
        </w:rPr>
        <w:t>En el Paraguay, los reservados han sido construidos y ubicados de acuerdo a</w:t>
      </w:r>
      <w:r w:rsidR="00F35405" w:rsidRPr="00AB4D96">
        <w:rPr>
          <w:lang w:val="es-ES_tradnl"/>
        </w:rPr>
        <w:t>l nivel económico del visitante</w:t>
      </w:r>
      <w:ins w:id="4" w:author="Rodo Insa" w:date="2013-10-04T13:55:00Z">
        <w:r w:rsidR="00AB4D96">
          <w:rPr>
            <w:lang w:val="es-ES_tradnl"/>
          </w:rPr>
          <w:t>;</w:t>
        </w:r>
      </w:ins>
      <w:r w:rsidR="00F35405" w:rsidRPr="00AB4D96">
        <w:rPr>
          <w:lang w:val="es-ES_tradnl"/>
        </w:rPr>
        <w:t xml:space="preserve"> y e</w:t>
      </w:r>
      <w:r w:rsidRPr="00AB4D96">
        <w:rPr>
          <w:lang w:val="es-ES_tradnl"/>
        </w:rPr>
        <w:t xml:space="preserve">xisten </w:t>
      </w:r>
      <w:ins w:id="5" w:author="Rodo Insa" w:date="2013-10-04T13:55:00Z">
        <w:r w:rsidR="00AB4D96">
          <w:rPr>
            <w:lang w:val="es-ES_tradnl"/>
          </w:rPr>
          <w:t xml:space="preserve">los que tienen </w:t>
        </w:r>
      </w:ins>
      <w:r w:rsidRPr="00AB4D96">
        <w:rPr>
          <w:lang w:val="es-ES_tradnl"/>
        </w:rPr>
        <w:t>módicos y accesibles costos para aquel que desea compartir cómodas y confortables horas en el pasajero hospedaje.</w:t>
      </w:r>
      <w:r w:rsidR="00F35405" w:rsidRPr="00AB4D96">
        <w:rPr>
          <w:lang w:val="es-ES_tradnl"/>
        </w:rPr>
        <w:t xml:space="preserve"> Es decir, hay reservados hechos para ricos, para medios ricos</w:t>
      </w:r>
      <w:r w:rsidR="005F6C57" w:rsidRPr="00AB4D96">
        <w:rPr>
          <w:lang w:val="es-ES_tradnl"/>
        </w:rPr>
        <w:t>, medios pobres</w:t>
      </w:r>
      <w:r w:rsidR="00F35405" w:rsidRPr="00AB4D96">
        <w:rPr>
          <w:lang w:val="es-ES_tradnl"/>
        </w:rPr>
        <w:t xml:space="preserve"> y pobres enteros.</w:t>
      </w:r>
      <w:r w:rsidR="005F6C57" w:rsidRPr="00AB4D96">
        <w:rPr>
          <w:lang w:val="es-ES_tradnl"/>
        </w:rPr>
        <w:t xml:space="preserve"> A continuación detallamos específicamente los moteles</w:t>
      </w:r>
      <w:r w:rsidR="00491A44" w:rsidRPr="00AB4D96">
        <w:rPr>
          <w:lang w:val="es-ES_tradnl"/>
        </w:rPr>
        <w:t xml:space="preserve"> adonde en la mayoría de los casos</w:t>
      </w:r>
      <w:r w:rsidR="00D5062D" w:rsidRPr="00AB4D96">
        <w:rPr>
          <w:lang w:val="es-ES_tradnl"/>
        </w:rPr>
        <w:t xml:space="preserve"> se pasa unas horas, por supuesto, sin el conocimiento ni el consentimiento</w:t>
      </w:r>
      <w:r w:rsidR="007C23CE" w:rsidRPr="00AB4D96">
        <w:rPr>
          <w:lang w:val="es-ES_tradnl"/>
        </w:rPr>
        <w:t xml:space="preserve"> de la esposa, la novia o la pareja.</w:t>
      </w:r>
    </w:p>
    <w:p w14:paraId="599BF240" w14:textId="77777777" w:rsidR="00F7128E" w:rsidRPr="00AB4D96" w:rsidRDefault="005F6C57" w:rsidP="00491A44">
      <w:pPr>
        <w:jc w:val="both"/>
        <w:rPr>
          <w:lang w:val="es-ES_tradnl"/>
        </w:rPr>
      </w:pPr>
      <w:r w:rsidRPr="00AB4D96">
        <w:rPr>
          <w:lang w:val="es-ES_tradnl"/>
        </w:rPr>
        <w:t xml:space="preserve">Existen reservados lujosos que cuentan con </w:t>
      </w:r>
      <w:r w:rsidR="00155C18" w:rsidRPr="00AB4D96">
        <w:rPr>
          <w:lang w:val="es-ES_tradnl"/>
        </w:rPr>
        <w:t>techos panorámicos corredizo</w:t>
      </w:r>
      <w:r w:rsidR="00FC794F" w:rsidRPr="00AB4D96">
        <w:rPr>
          <w:lang w:val="es-ES_tradnl"/>
        </w:rPr>
        <w:t>s</w:t>
      </w:r>
      <w:r w:rsidRPr="00AB4D96">
        <w:rPr>
          <w:lang w:val="es-ES_tradnl"/>
        </w:rPr>
        <w:t>,</w:t>
      </w:r>
      <w:r w:rsidR="00F35405" w:rsidRPr="00AB4D96">
        <w:rPr>
          <w:lang w:val="es-ES_tradnl"/>
        </w:rPr>
        <w:t xml:space="preserve"> ubicado</w:t>
      </w:r>
      <w:r w:rsidR="00FC794F" w:rsidRPr="00AB4D96">
        <w:rPr>
          <w:lang w:val="es-ES_tradnl"/>
        </w:rPr>
        <w:t>s</w:t>
      </w:r>
      <w:r w:rsidR="00F35405" w:rsidRPr="00AB4D96">
        <w:rPr>
          <w:lang w:val="es-ES_tradnl"/>
        </w:rPr>
        <w:t xml:space="preserve"> estratégicamente sobre la cama para observar</w:t>
      </w:r>
      <w:del w:id="6" w:author="Rodo Insa" w:date="2013-10-04T13:57:00Z">
        <w:r w:rsidR="00F35405" w:rsidRPr="00AB4D96" w:rsidDel="00AB4D96">
          <w:rPr>
            <w:lang w:val="es-ES_tradnl"/>
          </w:rPr>
          <w:delText>,</w:delText>
        </w:r>
      </w:del>
      <w:del w:id="7" w:author="Rodo Insa" w:date="2013-10-04T13:58:00Z">
        <w:r w:rsidR="00F35405" w:rsidRPr="00AB4D96" w:rsidDel="00AB4D96">
          <w:rPr>
            <w:lang w:val="es-ES_tradnl"/>
          </w:rPr>
          <w:delText xml:space="preserve"> </w:delText>
        </w:r>
      </w:del>
      <w:ins w:id="8" w:author="Rodo Insa" w:date="2013-10-04T13:58:00Z">
        <w:r w:rsidR="00AB4D96">
          <w:rPr>
            <w:lang w:val="es-ES_tradnl"/>
          </w:rPr>
          <w:t xml:space="preserve">, </w:t>
        </w:r>
      </w:ins>
      <w:r w:rsidR="00F35405" w:rsidRPr="00AB4D96">
        <w:rPr>
          <w:lang w:val="es-ES_tradnl"/>
        </w:rPr>
        <w:t>si es de noche</w:t>
      </w:r>
      <w:del w:id="9" w:author="Rodo Insa" w:date="2013-10-04T13:57:00Z">
        <w:r w:rsidR="00F35405" w:rsidRPr="00AB4D96" w:rsidDel="00AB4D96">
          <w:rPr>
            <w:lang w:val="es-ES_tradnl"/>
          </w:rPr>
          <w:delText xml:space="preserve">; </w:delText>
        </w:r>
      </w:del>
      <w:ins w:id="10" w:author="Rodo Insa" w:date="2013-10-04T13:58:00Z">
        <w:r w:rsidR="00AB4D96">
          <w:rPr>
            <w:lang w:val="es-ES_tradnl"/>
          </w:rPr>
          <w:t>,</w:t>
        </w:r>
      </w:ins>
      <w:ins w:id="11" w:author="Rodo Insa" w:date="2013-10-04T13:57:00Z">
        <w:r w:rsidR="00AB4D96" w:rsidRPr="00AB4D96">
          <w:rPr>
            <w:lang w:val="es-ES_tradnl"/>
          </w:rPr>
          <w:t xml:space="preserve"> </w:t>
        </w:r>
      </w:ins>
      <w:r w:rsidR="00F35405" w:rsidRPr="00AB4D96">
        <w:rPr>
          <w:lang w:val="es-ES_tradnl"/>
        </w:rPr>
        <w:t>la luna y las estrellas</w:t>
      </w:r>
      <w:ins w:id="12" w:author="Rodo Insa" w:date="2013-10-04T13:58:00Z">
        <w:r w:rsidR="00AB4D96">
          <w:rPr>
            <w:lang w:val="es-ES_tradnl"/>
          </w:rPr>
          <w:t>,</w:t>
        </w:r>
      </w:ins>
      <w:r w:rsidR="00F35405" w:rsidRPr="00AB4D96">
        <w:rPr>
          <w:lang w:val="es-ES_tradnl"/>
        </w:rPr>
        <w:t xml:space="preserve"> y si es de día</w:t>
      </w:r>
      <w:del w:id="13" w:author="Rodo Insa" w:date="2013-10-04T13:58:00Z">
        <w:r w:rsidR="00F35405" w:rsidRPr="00AB4D96" w:rsidDel="00F802D7">
          <w:rPr>
            <w:lang w:val="es-ES_tradnl"/>
          </w:rPr>
          <w:delText>;</w:delText>
        </w:r>
        <w:r w:rsidR="00155C18" w:rsidRPr="00AB4D96" w:rsidDel="00F802D7">
          <w:rPr>
            <w:lang w:val="es-ES_tradnl"/>
          </w:rPr>
          <w:delText xml:space="preserve"> </w:delText>
        </w:r>
      </w:del>
      <w:ins w:id="14" w:author="Rodo Insa" w:date="2013-10-04T13:58:00Z">
        <w:r w:rsidR="00F802D7">
          <w:rPr>
            <w:lang w:val="es-ES_tradnl"/>
          </w:rPr>
          <w:t>,</w:t>
        </w:r>
        <w:r w:rsidR="00F802D7" w:rsidRPr="00AB4D96">
          <w:rPr>
            <w:lang w:val="es-ES_tradnl"/>
          </w:rPr>
          <w:t xml:space="preserve"> </w:t>
        </w:r>
      </w:ins>
      <w:r w:rsidR="00155C18" w:rsidRPr="00AB4D96">
        <w:rPr>
          <w:lang w:val="es-ES_tradnl"/>
        </w:rPr>
        <w:t>los rayos del sol. Es importante</w:t>
      </w:r>
      <w:r w:rsidR="00FC794F" w:rsidRPr="00AB4D96">
        <w:rPr>
          <w:lang w:val="es-ES_tradnl"/>
        </w:rPr>
        <w:t xml:space="preserve"> mencionar en éste caso que</w:t>
      </w:r>
      <w:r w:rsidR="00491A44" w:rsidRPr="00AB4D96">
        <w:rPr>
          <w:lang w:val="es-ES_tradnl"/>
        </w:rPr>
        <w:t xml:space="preserve"> se debe tener cuidado</w:t>
      </w:r>
      <w:r w:rsidR="00155C18" w:rsidRPr="00AB4D96">
        <w:rPr>
          <w:lang w:val="es-ES_tradnl"/>
        </w:rPr>
        <w:t xml:space="preserve"> para evitar alguna granizada inesperada.</w:t>
      </w:r>
      <w:r w:rsidR="00F35405" w:rsidRPr="00AB4D96">
        <w:rPr>
          <w:lang w:val="es-ES_tradnl"/>
        </w:rPr>
        <w:t xml:space="preserve"> </w:t>
      </w:r>
    </w:p>
    <w:p w14:paraId="4EA968A7" w14:textId="339DCEF7" w:rsidR="00F7128E" w:rsidRPr="00AB4D96" w:rsidRDefault="00FC794F" w:rsidP="00491A44">
      <w:pPr>
        <w:jc w:val="both"/>
        <w:rPr>
          <w:lang w:val="es-ES_tradnl"/>
        </w:rPr>
      </w:pPr>
      <w:r w:rsidRPr="00AB4D96">
        <w:rPr>
          <w:lang w:val="es-ES_tradnl"/>
        </w:rPr>
        <w:t>Éste nivel de reservado cuenta</w:t>
      </w:r>
      <w:r w:rsidR="00F7128E" w:rsidRPr="00AB4D96">
        <w:rPr>
          <w:lang w:val="es-ES_tradnl"/>
        </w:rPr>
        <w:t xml:space="preserve"> con cama de agua </w:t>
      </w:r>
      <w:ins w:id="15" w:author="Rodo Insa" w:date="2013-10-04T13:59:00Z">
        <w:r w:rsidR="00DC7F8F">
          <w:rPr>
            <w:lang w:val="es-ES_tradnl"/>
          </w:rPr>
          <w:t>–</w:t>
        </w:r>
      </w:ins>
      <w:del w:id="16" w:author="Rodo Insa" w:date="2013-10-04T13:59:00Z">
        <w:r w:rsidR="00F7128E" w:rsidRPr="00AB4D96" w:rsidDel="00DC7F8F">
          <w:rPr>
            <w:lang w:val="es-ES_tradnl"/>
          </w:rPr>
          <w:delText>(artículo</w:delText>
        </w:r>
      </w:del>
      <w:ins w:id="17" w:author="Rodo Insa" w:date="2013-10-04T13:59:00Z">
        <w:r w:rsidR="00DC7F8F">
          <w:rPr>
            <w:lang w:val="es-ES_tradnl"/>
          </w:rPr>
          <w:t>uno de los lugares</w:t>
        </w:r>
      </w:ins>
      <w:r w:rsidR="00F7128E" w:rsidRPr="00AB4D96">
        <w:rPr>
          <w:lang w:val="es-ES_tradnl"/>
        </w:rPr>
        <w:t xml:space="preserve"> más </w:t>
      </w:r>
      <w:r w:rsidRPr="00AB4D96">
        <w:rPr>
          <w:lang w:val="es-ES_tradnl"/>
        </w:rPr>
        <w:t>incómodo</w:t>
      </w:r>
      <w:r w:rsidR="00F7128E" w:rsidRPr="00AB4D96">
        <w:rPr>
          <w:lang w:val="es-ES_tradnl"/>
        </w:rPr>
        <w:t xml:space="preserve"> para practicar el sexo</w:t>
      </w:r>
      <w:ins w:id="18" w:author="Rodo Insa" w:date="2013-10-04T14:00:00Z">
        <w:r w:rsidR="00DC7F8F">
          <w:rPr>
            <w:lang w:val="es-ES_tradnl"/>
          </w:rPr>
          <w:t>–</w:t>
        </w:r>
      </w:ins>
      <w:del w:id="19" w:author="Rodo Insa" w:date="2013-10-04T14:00:00Z">
        <w:r w:rsidR="00F7128E" w:rsidRPr="00AB4D96" w:rsidDel="00DC7F8F">
          <w:rPr>
            <w:lang w:val="es-ES_tradnl"/>
          </w:rPr>
          <w:delText>)</w:delText>
        </w:r>
      </w:del>
      <w:r w:rsidR="00F7128E" w:rsidRPr="00AB4D96">
        <w:rPr>
          <w:lang w:val="es-ES_tradnl"/>
        </w:rPr>
        <w:t xml:space="preserve">, discoteca privada con luces incorporadas, baños saunas, canchas de </w:t>
      </w:r>
      <w:del w:id="20" w:author="Rodo Insa" w:date="2013-10-04T13:56:00Z">
        <w:r w:rsidR="00F7128E" w:rsidRPr="00AB4D96" w:rsidDel="00AB4D96">
          <w:rPr>
            <w:lang w:val="es-ES_tradnl"/>
          </w:rPr>
          <w:delText>voley</w:delText>
        </w:r>
      </w:del>
      <w:ins w:id="21" w:author="Rodo Insa" w:date="2013-10-04T13:56:00Z">
        <w:r w:rsidR="00AB4D96" w:rsidRPr="00AB4D96">
          <w:rPr>
            <w:lang w:val="es-ES_tradnl"/>
          </w:rPr>
          <w:t>vóley</w:t>
        </w:r>
      </w:ins>
      <w:r w:rsidR="00F7128E" w:rsidRPr="00AB4D96">
        <w:rPr>
          <w:lang w:val="es-ES_tradnl"/>
        </w:rPr>
        <w:t xml:space="preserve">, </w:t>
      </w:r>
      <w:del w:id="22" w:author="Rodo Insa" w:date="2013-10-04T13:56:00Z">
        <w:r w:rsidR="00F7128E" w:rsidRPr="00AB4D96" w:rsidDel="00AB4D96">
          <w:rPr>
            <w:lang w:val="es-ES_tradnl"/>
          </w:rPr>
          <w:delText>jaccuzi</w:delText>
        </w:r>
      </w:del>
      <w:ins w:id="23" w:author="Rodo Insa" w:date="2013-10-04T13:56:00Z">
        <w:r w:rsidR="00AB4D96" w:rsidRPr="00AB4D96">
          <w:rPr>
            <w:lang w:val="es-ES_tradnl"/>
          </w:rPr>
          <w:t>jacuzzi</w:t>
        </w:r>
      </w:ins>
      <w:r w:rsidR="00F7128E" w:rsidRPr="00AB4D96">
        <w:rPr>
          <w:lang w:val="es-ES_tradnl"/>
        </w:rPr>
        <w:t xml:space="preserve"> </w:t>
      </w:r>
      <w:proofErr w:type="spellStart"/>
      <w:r w:rsidR="00F7128E" w:rsidRPr="00AB4D96">
        <w:rPr>
          <w:lang w:val="es-ES_tradnl"/>
        </w:rPr>
        <w:t>masajeadores</w:t>
      </w:r>
      <w:proofErr w:type="spellEnd"/>
      <w:r w:rsidR="00F7128E" w:rsidRPr="00AB4D96">
        <w:rPr>
          <w:lang w:val="es-ES_tradnl"/>
        </w:rPr>
        <w:t>, sala de estar con alfombras persas, vídeos DVD</w:t>
      </w:r>
      <w:r w:rsidRPr="00AB4D96">
        <w:rPr>
          <w:lang w:val="es-ES_tradnl"/>
        </w:rPr>
        <w:t xml:space="preserve"> con películas pornográfica</w:t>
      </w:r>
      <w:r w:rsidR="005F6C57" w:rsidRPr="00AB4D96">
        <w:rPr>
          <w:lang w:val="es-ES_tradnl"/>
        </w:rPr>
        <w:t>s en 3D</w:t>
      </w:r>
      <w:r w:rsidR="00F7128E" w:rsidRPr="00AB4D96">
        <w:rPr>
          <w:lang w:val="es-ES_tradnl"/>
        </w:rPr>
        <w:t>,</w:t>
      </w:r>
      <w:r w:rsidR="007C23CE" w:rsidRPr="00AB4D96">
        <w:rPr>
          <w:lang w:val="es-ES_tradnl"/>
        </w:rPr>
        <w:t xml:space="preserve"> sillas ginecológicas especiales,</w:t>
      </w:r>
      <w:r w:rsidR="00F7128E" w:rsidRPr="00AB4D96">
        <w:rPr>
          <w:lang w:val="es-ES_tradnl"/>
        </w:rPr>
        <w:t xml:space="preserve"> música funcional</w:t>
      </w:r>
      <w:r w:rsidR="00F1019D" w:rsidRPr="00AB4D96">
        <w:rPr>
          <w:lang w:val="es-ES_tradnl"/>
        </w:rPr>
        <w:t xml:space="preserve"> con karaoke</w:t>
      </w:r>
      <w:r w:rsidR="00F7128E" w:rsidRPr="00AB4D96">
        <w:rPr>
          <w:lang w:val="es-ES_tradnl"/>
        </w:rPr>
        <w:t>,</w:t>
      </w:r>
      <w:r w:rsidR="00F1019D" w:rsidRPr="00AB4D96">
        <w:rPr>
          <w:lang w:val="es-ES_tradnl"/>
        </w:rPr>
        <w:t xml:space="preserve"> mesas de villar,</w:t>
      </w:r>
      <w:r w:rsidR="00F7128E" w:rsidRPr="00AB4D96">
        <w:rPr>
          <w:lang w:val="es-ES_tradnl"/>
        </w:rPr>
        <w:t xml:space="preserve"> </w:t>
      </w:r>
      <w:proofErr w:type="spellStart"/>
      <w:r w:rsidR="00F7128E" w:rsidRPr="00AB4D96">
        <w:rPr>
          <w:lang w:val="es-ES_tradnl"/>
        </w:rPr>
        <w:t>frigobar</w:t>
      </w:r>
      <w:proofErr w:type="spellEnd"/>
      <w:r w:rsidR="00F7128E" w:rsidRPr="00AB4D96">
        <w:rPr>
          <w:lang w:val="es-ES_tradnl"/>
        </w:rPr>
        <w:t xml:space="preserve"> (</w:t>
      </w:r>
      <w:del w:id="24" w:author="Rodo Insa" w:date="2013-10-04T14:00:00Z">
        <w:r w:rsidR="00F7128E" w:rsidRPr="00AB4D96" w:rsidDel="00DC7F8F">
          <w:rPr>
            <w:lang w:val="es-ES_tradnl"/>
          </w:rPr>
          <w:delText xml:space="preserve">incluidas </w:delText>
        </w:r>
      </w:del>
      <w:ins w:id="25" w:author="Rodo Insa" w:date="2013-10-04T14:00:00Z">
        <w:r w:rsidR="00DC7F8F">
          <w:rPr>
            <w:lang w:val="es-ES_tradnl"/>
          </w:rPr>
          <w:t>que incluye</w:t>
        </w:r>
        <w:r w:rsidR="00DC7F8F" w:rsidRPr="00AB4D96">
          <w:rPr>
            <w:lang w:val="es-ES_tradnl"/>
          </w:rPr>
          <w:t xml:space="preserve"> </w:t>
        </w:r>
      </w:ins>
      <w:r w:rsidR="00F7128E" w:rsidRPr="00AB4D96">
        <w:rPr>
          <w:lang w:val="es-ES_tradnl"/>
        </w:rPr>
        <w:t>todas las marcas de</w:t>
      </w:r>
      <w:r w:rsidR="005F6C57" w:rsidRPr="00AB4D96">
        <w:rPr>
          <w:lang w:val="es-ES_tradnl"/>
        </w:rPr>
        <w:t xml:space="preserve"> whisky, champagne y</w:t>
      </w:r>
      <w:r w:rsidR="00F7128E" w:rsidRPr="00AB4D96">
        <w:rPr>
          <w:lang w:val="es-ES_tradnl"/>
        </w:rPr>
        <w:t xml:space="preserve"> cerveza</w:t>
      </w:r>
      <w:r w:rsidR="005F6C57" w:rsidRPr="00AB4D96">
        <w:rPr>
          <w:lang w:val="es-ES_tradnl"/>
        </w:rPr>
        <w:t>s</w:t>
      </w:r>
      <w:r w:rsidR="00F7128E" w:rsidRPr="00AB4D96">
        <w:rPr>
          <w:lang w:val="es-ES_tradnl"/>
        </w:rPr>
        <w:t xml:space="preserve"> importadas y nacionales), </w:t>
      </w:r>
      <w:proofErr w:type="spellStart"/>
      <w:r w:rsidR="00F7128E" w:rsidRPr="00AB4D96">
        <w:rPr>
          <w:lang w:val="es-ES_tradnl"/>
        </w:rPr>
        <w:t>shampoo</w:t>
      </w:r>
      <w:proofErr w:type="spellEnd"/>
      <w:r w:rsidR="00F7128E" w:rsidRPr="00AB4D96">
        <w:rPr>
          <w:lang w:val="es-ES_tradnl"/>
        </w:rPr>
        <w:t>, jabones y lociones de primera calidad. Las toallas están</w:t>
      </w:r>
      <w:r w:rsidRPr="00AB4D96">
        <w:rPr>
          <w:lang w:val="es-ES_tradnl"/>
        </w:rPr>
        <w:t xml:space="preserve"> siempre</w:t>
      </w:r>
      <w:r w:rsidR="00F7128E" w:rsidRPr="00AB4D96">
        <w:rPr>
          <w:lang w:val="es-ES_tradnl"/>
        </w:rPr>
        <w:t xml:space="preserve"> bien lavadas</w:t>
      </w:r>
      <w:r w:rsidR="00F1019D" w:rsidRPr="00AB4D96">
        <w:rPr>
          <w:lang w:val="es-ES_tradnl"/>
        </w:rPr>
        <w:t xml:space="preserve"> con un rico aroma</w:t>
      </w:r>
      <w:r w:rsidR="00F7128E" w:rsidRPr="00AB4D96">
        <w:rPr>
          <w:lang w:val="es-ES_tradnl"/>
        </w:rPr>
        <w:t>, muchas</w:t>
      </w:r>
      <w:r w:rsidRPr="00AB4D96">
        <w:rPr>
          <w:lang w:val="es-ES_tradnl"/>
        </w:rPr>
        <w:t xml:space="preserve"> de ella</w:t>
      </w:r>
      <w:ins w:id="26" w:author="Rodo Insa" w:date="2013-10-04T14:01:00Z">
        <w:r w:rsidR="00DC7F8F">
          <w:rPr>
            <w:lang w:val="es-ES_tradnl"/>
          </w:rPr>
          <w:t>s</w:t>
        </w:r>
      </w:ins>
      <w:r w:rsidRPr="00AB4D96">
        <w:rPr>
          <w:lang w:val="es-ES_tradnl"/>
        </w:rPr>
        <w:t xml:space="preserve"> siempre están como </w:t>
      </w:r>
      <w:r w:rsidR="00F7128E" w:rsidRPr="00AB4D96">
        <w:rPr>
          <w:lang w:val="es-ES_tradnl"/>
        </w:rPr>
        <w:t>nuevas</w:t>
      </w:r>
      <w:r w:rsidRPr="00AB4D96">
        <w:rPr>
          <w:lang w:val="es-ES_tradnl"/>
        </w:rPr>
        <w:t>.</w:t>
      </w:r>
      <w:r w:rsidR="00AB4D96">
        <w:rPr>
          <w:lang w:val="es-ES_tradnl"/>
        </w:rPr>
        <w:t xml:space="preserve"> </w:t>
      </w:r>
      <w:r w:rsidR="00F1019D" w:rsidRPr="00AB4D96">
        <w:rPr>
          <w:lang w:val="es-ES_tradnl"/>
        </w:rPr>
        <w:t>Cuando ingresa al motel lujoso no sabe si va a</w:t>
      </w:r>
      <w:r w:rsidR="00F7128E" w:rsidRPr="00AB4D96">
        <w:rPr>
          <w:lang w:val="es-ES_tradnl"/>
        </w:rPr>
        <w:t xml:space="preserve"> bailar, jugar al </w:t>
      </w:r>
      <w:del w:id="27" w:author="Rodo Insa" w:date="2013-10-04T14:01:00Z">
        <w:r w:rsidR="00F7128E" w:rsidRPr="00AB4D96" w:rsidDel="00DC7F8F">
          <w:rPr>
            <w:lang w:val="es-ES_tradnl"/>
          </w:rPr>
          <w:delText xml:space="preserve">voley </w:delText>
        </w:r>
      </w:del>
      <w:ins w:id="28" w:author="Rodo Insa" w:date="2013-10-04T14:01:00Z">
        <w:r w:rsidR="00DC7F8F" w:rsidRPr="00AB4D96">
          <w:rPr>
            <w:lang w:val="es-ES_tradnl"/>
          </w:rPr>
          <w:t>v</w:t>
        </w:r>
        <w:r w:rsidR="00DC7F8F">
          <w:rPr>
            <w:lang w:val="es-ES_tradnl"/>
          </w:rPr>
          <w:t>ó</w:t>
        </w:r>
        <w:r w:rsidR="00DC7F8F" w:rsidRPr="00AB4D96">
          <w:rPr>
            <w:lang w:val="es-ES_tradnl"/>
          </w:rPr>
          <w:t xml:space="preserve">ley </w:t>
        </w:r>
      </w:ins>
      <w:del w:id="29" w:author="Rodo Insa" w:date="2013-10-04T14:01:00Z">
        <w:r w:rsidR="00F7128E" w:rsidRPr="00AB4D96" w:rsidDel="00DC7F8F">
          <w:rPr>
            <w:lang w:val="es-ES_tradnl"/>
          </w:rPr>
          <w:delText>playero</w:delText>
        </w:r>
      </w:del>
      <w:ins w:id="30" w:author="Rodo Insa" w:date="2013-10-04T14:01:00Z">
        <w:r w:rsidR="00DC7F8F">
          <w:rPr>
            <w:lang w:val="es-ES_tradnl"/>
          </w:rPr>
          <w:t>de playa</w:t>
        </w:r>
      </w:ins>
      <w:r w:rsidR="00F7128E" w:rsidRPr="00AB4D96">
        <w:rPr>
          <w:lang w:val="es-ES_tradnl"/>
        </w:rPr>
        <w:t>, al golf, bañarse en la pileta o jugar a las escondidas.</w:t>
      </w:r>
    </w:p>
    <w:p w14:paraId="111EB26E" w14:textId="77777777" w:rsidR="00D41F1F" w:rsidRPr="00AB4D96" w:rsidRDefault="00D41F1F" w:rsidP="000809C9">
      <w:pPr>
        <w:jc w:val="both"/>
        <w:rPr>
          <w:lang w:val="es-ES_tradnl"/>
        </w:rPr>
      </w:pPr>
      <w:r w:rsidRPr="00AB4D96">
        <w:rPr>
          <w:lang w:val="es-ES_tradnl"/>
        </w:rPr>
        <w:t xml:space="preserve">La peor situación es cuando acude a un reservado lujoso en un taxi. El reservado, como lo indica su significado, es practicar el acto sexual con su compañera en un absoluto marco confidencial, mientras que yendo en un taxi lo ve el </w:t>
      </w:r>
      <w:commentRangeStart w:id="31"/>
      <w:proofErr w:type="spellStart"/>
      <w:r w:rsidRPr="00AB4D96">
        <w:rPr>
          <w:lang w:val="es-ES_tradnl"/>
        </w:rPr>
        <w:t>taximetrista</w:t>
      </w:r>
      <w:proofErr w:type="spellEnd"/>
      <w:r w:rsidRPr="00AB4D96">
        <w:rPr>
          <w:lang w:val="es-ES_tradnl"/>
        </w:rPr>
        <w:t xml:space="preserve"> </w:t>
      </w:r>
      <w:commentRangeEnd w:id="31"/>
      <w:r>
        <w:rPr>
          <w:rStyle w:val="Refdecomentario"/>
        </w:rPr>
        <w:commentReference w:id="31"/>
      </w:r>
      <w:r w:rsidRPr="00AB4D96">
        <w:rPr>
          <w:lang w:val="es-ES_tradnl"/>
        </w:rPr>
        <w:t xml:space="preserve">y las miles de personas a las cuales éste va a ir a chismosear. </w:t>
      </w:r>
    </w:p>
    <w:p w14:paraId="54209B9E" w14:textId="5361705A" w:rsidR="00491A44" w:rsidRPr="00AB4D96" w:rsidRDefault="00F1019D" w:rsidP="00491A44">
      <w:pPr>
        <w:jc w:val="both"/>
        <w:rPr>
          <w:lang w:val="es-ES_tradnl"/>
        </w:rPr>
      </w:pPr>
      <w:del w:id="32" w:author="Rodo Insa" w:date="2013-10-04T14:02:00Z">
        <w:r w:rsidRPr="00AB4D96" w:rsidDel="00DC7F8F">
          <w:rPr>
            <w:lang w:val="es-ES_tradnl"/>
          </w:rPr>
          <w:delText>En</w:delText>
        </w:r>
        <w:r w:rsidR="00AB4D96" w:rsidDel="00DC7F8F">
          <w:rPr>
            <w:lang w:val="es-ES_tradnl"/>
          </w:rPr>
          <w:delText xml:space="preserve"> </w:delText>
        </w:r>
      </w:del>
      <w:ins w:id="33" w:author="Rodo Insa" w:date="2013-10-04T14:02:00Z">
        <w:r w:rsidR="00DC7F8F">
          <w:rPr>
            <w:lang w:val="es-ES_tradnl"/>
          </w:rPr>
          <w:t xml:space="preserve">Ya </w:t>
        </w:r>
      </w:ins>
      <w:r w:rsidRPr="00AB4D96">
        <w:rPr>
          <w:lang w:val="es-ES_tradnl"/>
        </w:rPr>
        <w:t xml:space="preserve">algún tiempo atrás, los reservados más clásicos y concurridos ofrecían como un </w:t>
      </w:r>
      <w:r w:rsidR="005F6C57" w:rsidRPr="00AB4D96">
        <w:rPr>
          <w:lang w:val="es-ES_tradnl"/>
        </w:rPr>
        <w:t>suvenir</w:t>
      </w:r>
      <w:r w:rsidRPr="00AB4D96">
        <w:rPr>
          <w:lang w:val="es-ES_tradnl"/>
        </w:rPr>
        <w:t xml:space="preserve"> un cenicero de cerámica impresa en él el</w:t>
      </w:r>
      <w:r w:rsidR="007C23CE" w:rsidRPr="00AB4D96">
        <w:rPr>
          <w:lang w:val="es-ES_tradnl"/>
        </w:rPr>
        <w:t xml:space="preserve"> nombre del lugar</w:t>
      </w:r>
      <w:ins w:id="34" w:author="Rodo Insa" w:date="2013-10-04T14:02:00Z">
        <w:r w:rsidR="00DC7F8F">
          <w:rPr>
            <w:lang w:val="es-ES_tradnl"/>
          </w:rPr>
          <w:t xml:space="preserve">. Algunos </w:t>
        </w:r>
      </w:ins>
      <w:ins w:id="35" w:author="Rodo Insa" w:date="2013-10-04T14:03:00Z">
        <w:r w:rsidR="00DC7F8F">
          <w:rPr>
            <w:lang w:val="es-ES_tradnl"/>
          </w:rPr>
          <w:t>ellos eran</w:t>
        </w:r>
      </w:ins>
      <w:del w:id="36" w:author="Rodo Insa" w:date="2013-10-04T14:03:00Z">
        <w:r w:rsidR="005F6C57" w:rsidRPr="00AB4D96" w:rsidDel="00DC7F8F">
          <w:rPr>
            <w:lang w:val="es-ES_tradnl"/>
          </w:rPr>
          <w:delText xml:space="preserve"> tales como</w:delText>
        </w:r>
      </w:del>
      <w:r w:rsidRPr="00AB4D96">
        <w:rPr>
          <w:lang w:val="es-ES_tradnl"/>
        </w:rPr>
        <w:t>: “Los Pinos”, “El Rey”, “</w:t>
      </w:r>
      <w:proofErr w:type="spellStart"/>
      <w:r w:rsidRPr="00AB4D96">
        <w:rPr>
          <w:lang w:val="es-ES_tradnl"/>
        </w:rPr>
        <w:t>Guarani</w:t>
      </w:r>
      <w:proofErr w:type="spellEnd"/>
      <w:r w:rsidRPr="00AB4D96">
        <w:rPr>
          <w:lang w:val="es-ES_tradnl"/>
        </w:rPr>
        <w:t>”, “</w:t>
      </w:r>
      <w:proofErr w:type="spellStart"/>
      <w:r w:rsidRPr="00AB4D96">
        <w:rPr>
          <w:lang w:val="es-ES_tradnl"/>
        </w:rPr>
        <w:t>Cascavel</w:t>
      </w:r>
      <w:proofErr w:type="spellEnd"/>
      <w:r w:rsidRPr="00AB4D96">
        <w:rPr>
          <w:lang w:val="es-ES_tradnl"/>
        </w:rPr>
        <w:t>”, “El sultán”, “El Edén”, “El Gorrión”, “El castillo”, “</w:t>
      </w:r>
      <w:proofErr w:type="spellStart"/>
      <w:r w:rsidRPr="00AB4D96">
        <w:rPr>
          <w:lang w:val="es-ES_tradnl"/>
        </w:rPr>
        <w:t>Regio</w:t>
      </w:r>
      <w:r w:rsidR="007C23CE" w:rsidRPr="00AB4D96">
        <w:rPr>
          <w:lang w:val="es-ES_tradnl"/>
        </w:rPr>
        <w:t>’</w:t>
      </w:r>
      <w:r w:rsidRPr="00AB4D96">
        <w:rPr>
          <w:lang w:val="es-ES_tradnl"/>
        </w:rPr>
        <w:t>s</w:t>
      </w:r>
      <w:proofErr w:type="spellEnd"/>
      <w:r w:rsidRPr="00AB4D96">
        <w:rPr>
          <w:lang w:val="es-ES_tradnl"/>
        </w:rPr>
        <w:t>”, “Champagne”,</w:t>
      </w:r>
      <w:r w:rsidR="00491A44" w:rsidRPr="00AB4D96">
        <w:rPr>
          <w:lang w:val="es-ES_tradnl"/>
        </w:rPr>
        <w:t xml:space="preserve"> “Le Varón”,</w:t>
      </w:r>
      <w:r w:rsidRPr="00AB4D96">
        <w:rPr>
          <w:lang w:val="es-ES_tradnl"/>
        </w:rPr>
        <w:t xml:space="preserve"> “Mediterráneo”, “La isla”</w:t>
      </w:r>
      <w:r w:rsidR="007C23CE" w:rsidRPr="00AB4D96">
        <w:rPr>
          <w:lang w:val="es-ES_tradnl"/>
        </w:rPr>
        <w:t>,</w:t>
      </w:r>
      <w:r w:rsidRPr="00AB4D96">
        <w:rPr>
          <w:lang w:val="es-ES_tradnl"/>
        </w:rPr>
        <w:t xml:space="preserve"> entre otros.</w:t>
      </w:r>
    </w:p>
    <w:p w14:paraId="01FEEB26" w14:textId="7A90EE84" w:rsidR="00F7128E" w:rsidRPr="00AB4D96" w:rsidDel="00D41F1F" w:rsidRDefault="00F1019D" w:rsidP="00491A44">
      <w:pPr>
        <w:jc w:val="both"/>
        <w:rPr>
          <w:del w:id="37" w:author="Rodo Insa" w:date="2013-10-04T14:13:00Z"/>
          <w:lang w:val="es-ES_tradnl"/>
        </w:rPr>
      </w:pPr>
      <w:r w:rsidRPr="00AB4D96">
        <w:rPr>
          <w:lang w:val="es-ES_tradnl"/>
        </w:rPr>
        <w:t>Ese cenicero causó más problemas que el dengue, debido a que si uno se quedab</w:t>
      </w:r>
      <w:r w:rsidR="005F6C57" w:rsidRPr="00AB4D96">
        <w:rPr>
          <w:lang w:val="es-ES_tradnl"/>
        </w:rPr>
        <w:t>a con el regalo no podía exponerlo</w:t>
      </w:r>
      <w:r w:rsidRPr="00AB4D96">
        <w:rPr>
          <w:lang w:val="es-ES_tradnl"/>
        </w:rPr>
        <w:t xml:space="preserve"> en la casa, mucho menos</w:t>
      </w:r>
      <w:r w:rsidR="00491A44" w:rsidRPr="00AB4D96">
        <w:rPr>
          <w:lang w:val="es-ES_tradnl"/>
        </w:rPr>
        <w:t xml:space="preserve"> en la oficina y si lo hacía e</w:t>
      </w:r>
      <w:r w:rsidR="005F6C57" w:rsidRPr="00AB4D96">
        <w:rPr>
          <w:lang w:val="es-ES_tradnl"/>
        </w:rPr>
        <w:t xml:space="preserve">se cenicero de cerámica se </w:t>
      </w:r>
      <w:r w:rsidR="005F6C57" w:rsidRPr="00AB4D96">
        <w:rPr>
          <w:lang w:val="es-ES_tradnl"/>
        </w:rPr>
        <w:lastRenderedPageBreak/>
        <w:t>habrá estrellado en</w:t>
      </w:r>
      <w:r w:rsidR="00491A44" w:rsidRPr="00AB4D96">
        <w:rPr>
          <w:lang w:val="es-ES_tradnl"/>
        </w:rPr>
        <w:t xml:space="preserve"> la cabeza de más de uno. No tenía sentido su exposición, por lo tanto dejaron de</w:t>
      </w:r>
      <w:del w:id="38" w:author="Rodo Insa" w:date="2013-10-04T14:03:00Z">
        <w:r w:rsidR="00491A44" w:rsidRPr="00AB4D96" w:rsidDel="00DC7F8F">
          <w:rPr>
            <w:lang w:val="es-ES_tradnl"/>
          </w:rPr>
          <w:delText xml:space="preserve"> fabricarlo y por ende, de</w:delText>
        </w:r>
      </w:del>
      <w:r w:rsidR="00491A44" w:rsidRPr="00AB4D96">
        <w:rPr>
          <w:lang w:val="es-ES_tradnl"/>
        </w:rPr>
        <w:t xml:space="preserve"> regalarlo</w:t>
      </w:r>
      <w:ins w:id="39" w:author="Rodo Insa" w:date="2013-10-04T14:04:00Z">
        <w:r w:rsidR="00DC7F8F">
          <w:rPr>
            <w:lang w:val="es-ES_tradnl"/>
          </w:rPr>
          <w:t>s</w:t>
        </w:r>
      </w:ins>
      <w:r w:rsidR="00491A44" w:rsidRPr="00AB4D96">
        <w:rPr>
          <w:lang w:val="es-ES_tradnl"/>
        </w:rPr>
        <w:t>.</w:t>
      </w:r>
      <w:r w:rsidR="00AB4D96">
        <w:rPr>
          <w:lang w:val="es-ES_tradnl"/>
        </w:rPr>
        <w:t xml:space="preserve">   </w:t>
      </w:r>
    </w:p>
    <w:p w14:paraId="2B8FAFC0" w14:textId="77777777" w:rsidR="00F1019D" w:rsidRPr="00AB4D96" w:rsidRDefault="00F1019D" w:rsidP="00D41F1F">
      <w:pPr>
        <w:jc w:val="both"/>
        <w:rPr>
          <w:lang w:val="es-ES_tradnl"/>
        </w:rPr>
        <w:pPrChange w:id="40" w:author="Rodo Insa" w:date="2013-10-04T14:13:00Z">
          <w:pPr/>
        </w:pPrChange>
      </w:pPr>
    </w:p>
    <w:p w14:paraId="42563344" w14:textId="48DFF683" w:rsidR="00F7128E" w:rsidRPr="00AB4D96" w:rsidRDefault="00F7128E" w:rsidP="005F6C57">
      <w:pPr>
        <w:jc w:val="both"/>
        <w:rPr>
          <w:lang w:val="es-ES_tradnl"/>
        </w:rPr>
      </w:pPr>
      <w:r w:rsidRPr="00AB4D96">
        <w:rPr>
          <w:lang w:val="es-ES_tradnl"/>
        </w:rPr>
        <w:t xml:space="preserve">Los lujosos reservados quedan más o menos retirados de la ciudad. Por obvias razones. Los de baja calidad están en el centro de la ciudad, en su mayoría atendidos por orientales, quienes no se inmutan en golpearle la puerta avisándole cuando acabó su tiempo alquilado. Eso ocurre, claro está, cuando está a punto de </w:t>
      </w:r>
      <w:del w:id="41" w:author="Rodo Insa" w:date="2013-10-04T14:05:00Z">
        <w:r w:rsidRPr="00AB4D96" w:rsidDel="004C3241">
          <w:rPr>
            <w:lang w:val="es-ES_tradnl"/>
          </w:rPr>
          <w:delText xml:space="preserve">concebir </w:delText>
        </w:r>
      </w:del>
      <w:ins w:id="42" w:author="Rodo Insa" w:date="2013-10-04T14:05:00Z">
        <w:r w:rsidR="004C3241">
          <w:rPr>
            <w:lang w:val="es-ES_tradnl"/>
          </w:rPr>
          <w:t>llegar a</w:t>
        </w:r>
        <w:r w:rsidR="004C3241" w:rsidRPr="00AB4D96">
          <w:rPr>
            <w:lang w:val="es-ES_tradnl"/>
          </w:rPr>
          <w:t xml:space="preserve"> </w:t>
        </w:r>
      </w:ins>
      <w:r w:rsidRPr="00AB4D96">
        <w:rPr>
          <w:lang w:val="es-ES_tradnl"/>
        </w:rPr>
        <w:t xml:space="preserve">la eyaculación. </w:t>
      </w:r>
    </w:p>
    <w:p w14:paraId="7FF9925D" w14:textId="7F6ED063" w:rsidR="005F6C57" w:rsidRPr="00AB4D96" w:rsidRDefault="00F7128E" w:rsidP="005F6C57">
      <w:pPr>
        <w:jc w:val="both"/>
        <w:rPr>
          <w:lang w:val="es-ES_tradnl"/>
        </w:rPr>
      </w:pPr>
      <w:r w:rsidRPr="00AB4D96">
        <w:rPr>
          <w:lang w:val="es-ES_tradnl"/>
        </w:rPr>
        <w:t>Los reservados</w:t>
      </w:r>
      <w:r w:rsidR="005F6C57" w:rsidRPr="00AB4D96">
        <w:rPr>
          <w:lang w:val="es-ES_tradnl"/>
        </w:rPr>
        <w:t xml:space="preserve"> de baja calidad </w:t>
      </w:r>
      <w:ins w:id="43" w:author="Rodo Insa" w:date="2013-10-04T14:05:00Z">
        <w:r w:rsidR="004C3241">
          <w:rPr>
            <w:lang w:val="es-ES_tradnl"/>
          </w:rPr>
          <w:t>–y por ende</w:t>
        </w:r>
      </w:ins>
      <w:del w:id="44" w:author="Rodo Insa" w:date="2013-10-04T14:05:00Z">
        <w:r w:rsidR="005F6C57" w:rsidRPr="00AB4D96" w:rsidDel="004C3241">
          <w:rPr>
            <w:lang w:val="es-ES_tradnl"/>
          </w:rPr>
          <w:delText>y</w:delText>
        </w:r>
      </w:del>
      <w:r w:rsidR="005F6C57" w:rsidRPr="00AB4D96">
        <w:rPr>
          <w:lang w:val="es-ES_tradnl"/>
        </w:rPr>
        <w:t xml:space="preserve"> de bajos precios</w:t>
      </w:r>
      <w:ins w:id="45" w:author="Rodo Insa" w:date="2013-10-04T14:05:00Z">
        <w:r w:rsidR="004C3241">
          <w:rPr>
            <w:lang w:val="es-ES_tradnl"/>
          </w:rPr>
          <w:t>–</w:t>
        </w:r>
      </w:ins>
      <w:r w:rsidR="00AB4D96">
        <w:rPr>
          <w:lang w:val="es-ES_tradnl"/>
        </w:rPr>
        <w:t xml:space="preserve"> </w:t>
      </w:r>
      <w:r w:rsidRPr="00AB4D96">
        <w:rPr>
          <w:lang w:val="es-ES_tradnl"/>
        </w:rPr>
        <w:t>no tienen ninguna comodidad. Es decir, su negocio no es hacerlo sentir bien, sino proveerle de un espacio privado para acometer, a</w:t>
      </w:r>
      <w:r w:rsidR="005F6C57" w:rsidRPr="00AB4D96">
        <w:rPr>
          <w:lang w:val="es-ES_tradnl"/>
        </w:rPr>
        <w:t>presuradamente, su apetito sexual</w:t>
      </w:r>
      <w:r w:rsidRPr="00AB4D96">
        <w:rPr>
          <w:lang w:val="es-ES_tradnl"/>
        </w:rPr>
        <w:t xml:space="preserve"> con la secretaria, la compañera de trabajo, de facultad o una amiga ocasional que conoció en el transporte público.</w:t>
      </w:r>
      <w:r w:rsidR="005F6C57" w:rsidRPr="00AB4D96">
        <w:rPr>
          <w:lang w:val="es-ES_tradnl"/>
        </w:rPr>
        <w:t xml:space="preserve"> En éste caso, la comodidad no es lo más importante.</w:t>
      </w:r>
      <w:r w:rsidR="00AB4D96">
        <w:rPr>
          <w:lang w:val="es-ES_tradnl"/>
        </w:rPr>
        <w:t xml:space="preserve"> </w:t>
      </w:r>
    </w:p>
    <w:p w14:paraId="2470F1BF" w14:textId="77777777" w:rsidR="00F7128E" w:rsidRPr="00AB4D96" w:rsidRDefault="0003377D" w:rsidP="005F6C57">
      <w:pPr>
        <w:jc w:val="both"/>
        <w:rPr>
          <w:lang w:val="es-ES_tradnl"/>
        </w:rPr>
      </w:pPr>
      <w:r w:rsidRPr="00AB4D96">
        <w:rPr>
          <w:lang w:val="es-ES_tradnl"/>
        </w:rPr>
        <w:t>Un viejo adagio criollo señala que por lo general el paraguayo en su primera cita le lleva a su pendeja en el mejor reservado. La segunda o tercera vez ya será mucho más ahorrativo y probablemente le llevará al motel del coreano que se encuentra en el microcentro</w:t>
      </w:r>
      <w:r w:rsidR="000809C9" w:rsidRPr="00AB4D96">
        <w:rPr>
          <w:lang w:val="es-ES_tradnl"/>
        </w:rPr>
        <w:t xml:space="preserve"> de la ciudad</w:t>
      </w:r>
      <w:r w:rsidRPr="00AB4D96">
        <w:rPr>
          <w:lang w:val="es-ES_tradnl"/>
        </w:rPr>
        <w:t xml:space="preserve"> a un módico costo de treinta mil guaraníes la estadía.</w:t>
      </w:r>
      <w:r w:rsidR="00AB4D96">
        <w:rPr>
          <w:lang w:val="es-ES_tradnl"/>
        </w:rPr>
        <w:t xml:space="preserve"> </w:t>
      </w:r>
      <w:r w:rsidR="00F7128E" w:rsidRPr="00AB4D96">
        <w:rPr>
          <w:lang w:val="es-ES_tradnl"/>
        </w:rPr>
        <w:t xml:space="preserve"> </w:t>
      </w:r>
    </w:p>
    <w:p w14:paraId="130D2DF1" w14:textId="77777777" w:rsidR="00D41F1F" w:rsidRPr="00AB4D96" w:rsidRDefault="00D41F1F" w:rsidP="000809C9">
      <w:pPr>
        <w:jc w:val="both"/>
        <w:rPr>
          <w:lang w:val="es-ES_tradnl"/>
        </w:rPr>
      </w:pPr>
      <w:r w:rsidRPr="00AB4D96">
        <w:rPr>
          <w:lang w:val="es-ES_tradnl"/>
        </w:rPr>
        <w:t xml:space="preserve">En reservados administrados por orientales, deberá recoger la llave del cuarto atravesando el comedor donde la familia del coreano está degustando un sabroso </w:t>
      </w:r>
      <w:del w:id="46" w:author="Rodo Insa" w:date="2013-10-04T14:12:00Z">
        <w:r w:rsidRPr="00AB4D96" w:rsidDel="00D41F1F">
          <w:rPr>
            <w:lang w:val="es-ES_tradnl"/>
          </w:rPr>
          <w:delText xml:space="preserve">Pollo </w:delText>
        </w:r>
      </w:del>
      <w:ins w:id="47" w:author="Rodo Insa" w:date="2013-10-04T14:12:00Z">
        <w:r>
          <w:rPr>
            <w:lang w:val="es-ES_tradnl"/>
          </w:rPr>
          <w:t>p</w:t>
        </w:r>
        <w:r w:rsidRPr="00AB4D96">
          <w:rPr>
            <w:lang w:val="es-ES_tradnl"/>
          </w:rPr>
          <w:t xml:space="preserve">ollo </w:t>
        </w:r>
      </w:ins>
      <w:del w:id="48" w:author="Rodo Insa" w:date="2013-10-04T14:12:00Z">
        <w:r w:rsidRPr="00AB4D96" w:rsidDel="00D41F1F">
          <w:rPr>
            <w:lang w:val="es-ES_tradnl"/>
          </w:rPr>
          <w:delText xml:space="preserve">Agridulce </w:delText>
        </w:r>
      </w:del>
      <w:ins w:id="49" w:author="Rodo Insa" w:date="2013-10-04T14:12:00Z">
        <w:r>
          <w:rPr>
            <w:lang w:val="es-ES_tradnl"/>
          </w:rPr>
          <w:t>a</w:t>
        </w:r>
        <w:r w:rsidRPr="00AB4D96">
          <w:rPr>
            <w:lang w:val="es-ES_tradnl"/>
          </w:rPr>
          <w:t xml:space="preserve">gridulce </w:t>
        </w:r>
      </w:ins>
      <w:r w:rsidRPr="00AB4D96">
        <w:rPr>
          <w:lang w:val="es-ES_tradnl"/>
        </w:rPr>
        <w:t>acompañado de</w:t>
      </w:r>
      <w:del w:id="50" w:author="Rodo Insa" w:date="2013-10-04T14:12:00Z">
        <w:r w:rsidRPr="00AB4D96" w:rsidDel="00D41F1F">
          <w:rPr>
            <w:lang w:val="es-ES_tradnl"/>
          </w:rPr>
          <w:delText>l sushi</w:delText>
        </w:r>
      </w:del>
      <w:ins w:id="51" w:author="Rodo Insa" w:date="2013-10-04T14:12:00Z">
        <w:r>
          <w:rPr>
            <w:lang w:val="es-ES_tradnl"/>
          </w:rPr>
          <w:t xml:space="preserve"> arroz</w:t>
        </w:r>
      </w:ins>
      <w:r w:rsidRPr="00AB4D96">
        <w:rPr>
          <w:lang w:val="es-ES_tradnl"/>
        </w:rPr>
        <w:t>. Allí, frente a la atenta mirada de la familia del oriental, te pasa una toalla muy gastada y un jab</w:t>
      </w:r>
      <w:r>
        <w:rPr>
          <w:lang w:val="es-ES_tradnl"/>
        </w:rPr>
        <w:t>o</w:t>
      </w:r>
      <w:r w:rsidRPr="00AB4D96">
        <w:rPr>
          <w:lang w:val="es-ES_tradnl"/>
        </w:rPr>
        <w:t>ncito, de esos que vienen en colores.</w:t>
      </w:r>
      <w:r>
        <w:rPr>
          <w:lang w:val="es-ES_tradnl"/>
        </w:rPr>
        <w:t xml:space="preserve"> </w:t>
      </w:r>
    </w:p>
    <w:p w14:paraId="1BF6FEE3" w14:textId="7EFA55E3" w:rsidR="00F7128E" w:rsidRPr="00AB4D96" w:rsidRDefault="00F7128E" w:rsidP="000809C9">
      <w:pPr>
        <w:jc w:val="both"/>
        <w:rPr>
          <w:lang w:val="es-ES_tradnl"/>
        </w:rPr>
      </w:pPr>
      <w:r w:rsidRPr="00AB4D96">
        <w:rPr>
          <w:lang w:val="es-ES_tradnl"/>
        </w:rPr>
        <w:t>Los clásicos moteles o reservados baratos son muy populares en su uso</w:t>
      </w:r>
      <w:del w:id="52" w:author="Rodo Insa" w:date="2013-10-04T14:07:00Z">
        <w:r w:rsidRPr="00AB4D96" w:rsidDel="004C3241">
          <w:rPr>
            <w:lang w:val="es-ES_tradnl"/>
          </w:rPr>
          <w:delText xml:space="preserve">, </w:delText>
        </w:r>
      </w:del>
      <w:ins w:id="53" w:author="Rodo Insa" w:date="2013-10-04T14:07:00Z">
        <w:r w:rsidR="004C3241">
          <w:rPr>
            <w:lang w:val="es-ES_tradnl"/>
          </w:rPr>
          <w:t>;</w:t>
        </w:r>
        <w:r w:rsidR="004C3241" w:rsidRPr="00AB4D96">
          <w:rPr>
            <w:lang w:val="es-ES_tradnl"/>
          </w:rPr>
          <w:t xml:space="preserve"> </w:t>
        </w:r>
      </w:ins>
      <w:r w:rsidRPr="00AB4D96">
        <w:rPr>
          <w:lang w:val="es-ES_tradnl"/>
        </w:rPr>
        <w:t xml:space="preserve">hasta que ve con asombro, a veces, </w:t>
      </w:r>
      <w:del w:id="54" w:author="Rodo Insa" w:date="2013-10-04T14:08:00Z">
        <w:r w:rsidRPr="00AB4D96" w:rsidDel="00832452">
          <w:rPr>
            <w:lang w:val="es-ES_tradnl"/>
          </w:rPr>
          <w:delText xml:space="preserve">personas </w:delText>
        </w:r>
      </w:del>
      <w:r w:rsidRPr="00AB4D96">
        <w:rPr>
          <w:lang w:val="es-ES_tradnl"/>
        </w:rPr>
        <w:t xml:space="preserve">que </w:t>
      </w:r>
      <w:del w:id="55" w:author="Rodo Insa" w:date="2013-10-04T14:08:00Z">
        <w:r w:rsidRPr="00AB4D96" w:rsidDel="00832452">
          <w:rPr>
            <w:lang w:val="es-ES_tradnl"/>
          </w:rPr>
          <w:delText xml:space="preserve">visitaron el lugar y que las mismas </w:delText>
        </w:r>
      </w:del>
      <w:ins w:id="56" w:author="Rodo Insa" w:date="2013-10-04T14:08:00Z">
        <w:r w:rsidR="00832452">
          <w:rPr>
            <w:lang w:val="es-ES_tradnl"/>
          </w:rPr>
          <w:t xml:space="preserve">visitantes anteriores </w:t>
        </w:r>
      </w:ins>
      <w:r w:rsidRPr="00AB4D96">
        <w:rPr>
          <w:lang w:val="es-ES_tradnl"/>
        </w:rPr>
        <w:t>se manifestaron de manera política y sentimental</w:t>
      </w:r>
      <w:r w:rsidR="000809C9" w:rsidRPr="00AB4D96">
        <w:rPr>
          <w:lang w:val="es-ES_tradnl"/>
        </w:rPr>
        <w:t xml:space="preserve"> muy particular,</w:t>
      </w:r>
      <w:r w:rsidRPr="00AB4D96">
        <w:rPr>
          <w:lang w:val="es-ES_tradnl"/>
        </w:rPr>
        <w:t xml:space="preserve"> </w:t>
      </w:r>
      <w:ins w:id="57" w:author="Rodo Insa" w:date="2013-10-04T14:08:00Z">
        <w:r w:rsidR="00832452">
          <w:rPr>
            <w:lang w:val="es-ES_tradnl"/>
          </w:rPr>
          <w:t xml:space="preserve">y </w:t>
        </w:r>
      </w:ins>
      <w:r w:rsidRPr="00AB4D96">
        <w:rPr>
          <w:lang w:val="es-ES_tradnl"/>
        </w:rPr>
        <w:t>estampa</w:t>
      </w:r>
      <w:ins w:id="58" w:author="Rodo Insa" w:date="2013-10-04T14:08:00Z">
        <w:r w:rsidR="00832452">
          <w:rPr>
            <w:lang w:val="es-ES_tradnl"/>
          </w:rPr>
          <w:t>ro</w:t>
        </w:r>
      </w:ins>
      <w:r w:rsidRPr="00AB4D96">
        <w:rPr>
          <w:lang w:val="es-ES_tradnl"/>
        </w:rPr>
        <w:t>n ingeniosamente en las paredes y la cama de la habitación frases tales como: “Pocha y Rodrigo estuvieron aquí”, “Betty cien por ciento”, “Hu</w:t>
      </w:r>
      <w:r w:rsidR="000809C9" w:rsidRPr="00AB4D96">
        <w:rPr>
          <w:lang w:val="es-ES_tradnl"/>
        </w:rPr>
        <w:t>go es mi mejor chongo”, “Lugo</w:t>
      </w:r>
      <w:r w:rsidRPr="00AB4D96">
        <w:rPr>
          <w:lang w:val="es-ES_tradnl"/>
        </w:rPr>
        <w:t xml:space="preserve"> p...”, </w:t>
      </w:r>
      <w:ins w:id="59" w:author="Rodo Insa" w:date="2013-10-04T14:09:00Z">
        <w:r w:rsidR="00832452">
          <w:rPr>
            <w:lang w:val="es-ES_tradnl"/>
          </w:rPr>
          <w:t>“</w:t>
        </w:r>
      </w:ins>
      <w:r w:rsidRPr="00AB4D96">
        <w:rPr>
          <w:lang w:val="es-ES_tradnl"/>
        </w:rPr>
        <w:t>Alfredo fue el mejor”</w:t>
      </w:r>
      <w:ins w:id="60" w:author="Rodo Insa" w:date="2013-10-04T14:09:00Z">
        <w:r w:rsidR="00832452">
          <w:rPr>
            <w:lang w:val="es-ES_tradnl"/>
          </w:rPr>
          <w:t>,</w:t>
        </w:r>
      </w:ins>
      <w:r w:rsidRPr="00AB4D96">
        <w:rPr>
          <w:lang w:val="es-ES_tradnl"/>
        </w:rPr>
        <w:t xml:space="preserve"> “Olimpia</w:t>
      </w:r>
      <w:r w:rsidR="000809C9" w:rsidRPr="00AB4D96">
        <w:rPr>
          <w:lang w:val="es-ES_tradnl"/>
        </w:rPr>
        <w:t xml:space="preserve"> Campeón”, </w:t>
      </w:r>
      <w:ins w:id="61" w:author="Rodo Insa" w:date="2013-10-04T14:09:00Z">
        <w:r w:rsidR="00832452">
          <w:rPr>
            <w:lang w:val="es-ES_tradnl"/>
          </w:rPr>
          <w:t>“</w:t>
        </w:r>
      </w:ins>
      <w:r w:rsidR="000809C9" w:rsidRPr="00AB4D96">
        <w:rPr>
          <w:lang w:val="es-ES_tradnl"/>
        </w:rPr>
        <w:t>Cerro tu Papá”, “Volvimos, estuvimos de vacaciones”, y alguna que otra calcomanía de algún partido político.</w:t>
      </w:r>
      <w:r w:rsidR="00AB4D96">
        <w:rPr>
          <w:lang w:val="es-ES_tradnl"/>
        </w:rPr>
        <w:t xml:space="preserve"> </w:t>
      </w:r>
    </w:p>
    <w:p w14:paraId="7F8EC71F" w14:textId="77777777" w:rsidR="00D41F1F" w:rsidRPr="00AB4D96" w:rsidRDefault="00D41F1F" w:rsidP="000809C9">
      <w:pPr>
        <w:jc w:val="both"/>
        <w:rPr>
          <w:lang w:val="es-ES_tradnl"/>
        </w:rPr>
      </w:pPr>
      <w:r w:rsidRPr="00AB4D96">
        <w:rPr>
          <w:lang w:val="es-ES_tradnl"/>
        </w:rPr>
        <w:t xml:space="preserve">Las anécdotas señalan además que los perros negociaron unas cien veces su estadía en los locales de bajo costo. Una pulsera, la cadenilla de oro y alguna campera de cuero se podrán retirar luego cuando consiga el costo que cubra las dos horas utilizadas del motel céntrico del coreano. </w:t>
      </w:r>
    </w:p>
    <w:p w14:paraId="6D9CFD6A" w14:textId="4A46253D" w:rsidR="00F7128E" w:rsidRPr="00AB4D96" w:rsidRDefault="00F7128E" w:rsidP="000809C9">
      <w:pPr>
        <w:jc w:val="both"/>
        <w:rPr>
          <w:lang w:val="es-ES_tradnl"/>
        </w:rPr>
      </w:pPr>
      <w:r w:rsidRPr="00AB4D96">
        <w:rPr>
          <w:lang w:val="es-ES_tradnl"/>
        </w:rPr>
        <w:t>El quemo total es olvidar en el albergue transitorio el teléfono celular y que el dueño del local conteste la llamada de la esposa</w:t>
      </w:r>
      <w:ins w:id="62" w:author="Rodo Insa" w:date="2013-10-04T14:10:00Z">
        <w:r w:rsidR="00D41F1F">
          <w:rPr>
            <w:lang w:val="es-ES_tradnl"/>
          </w:rPr>
          <w:t>,</w:t>
        </w:r>
      </w:ins>
      <w:r w:rsidRPr="00AB4D96">
        <w:rPr>
          <w:lang w:val="es-ES_tradnl"/>
        </w:rPr>
        <w:t xml:space="preserve"> quién preguntará y reclamará por la ubicación de su marido</w:t>
      </w:r>
      <w:ins w:id="63" w:author="Rodo Insa" w:date="2013-10-04T14:10:00Z">
        <w:r w:rsidR="00D41F1F">
          <w:rPr>
            <w:lang w:val="es-ES_tradnl"/>
          </w:rPr>
          <w:t>,</w:t>
        </w:r>
      </w:ins>
      <w:r w:rsidRPr="00AB4D96">
        <w:rPr>
          <w:lang w:val="es-ES_tradnl"/>
        </w:rPr>
        <w:t xml:space="preserve"> </w:t>
      </w:r>
      <w:del w:id="64" w:author="Rodo Insa" w:date="2013-10-04T14:10:00Z">
        <w:r w:rsidRPr="00AB4D96" w:rsidDel="00D41F1F">
          <w:rPr>
            <w:lang w:val="es-ES_tradnl"/>
          </w:rPr>
          <w:delText xml:space="preserve">quien </w:delText>
        </w:r>
      </w:del>
      <w:ins w:id="65" w:author="Rodo Insa" w:date="2013-10-04T14:10:00Z">
        <w:r w:rsidR="00D41F1F">
          <w:rPr>
            <w:lang w:val="es-ES_tradnl"/>
          </w:rPr>
          <w:t>que</w:t>
        </w:r>
        <w:r w:rsidR="00D41F1F" w:rsidRPr="00AB4D96">
          <w:rPr>
            <w:lang w:val="es-ES_tradnl"/>
          </w:rPr>
          <w:t xml:space="preserve"> </w:t>
        </w:r>
      </w:ins>
      <w:r w:rsidRPr="00AB4D96">
        <w:rPr>
          <w:lang w:val="es-ES_tradnl"/>
        </w:rPr>
        <w:t xml:space="preserve">hace dos horas abandonó el local con la voluptuosa secretaria. </w:t>
      </w:r>
    </w:p>
    <w:p w14:paraId="562C1DE9" w14:textId="77777777" w:rsidR="006C4DB5" w:rsidRPr="00AB4D96" w:rsidRDefault="006C4DB5" w:rsidP="000809C9">
      <w:pPr>
        <w:jc w:val="both"/>
        <w:rPr>
          <w:lang w:val="es-ES_tradnl"/>
        </w:rPr>
      </w:pPr>
      <w:bookmarkStart w:id="66" w:name="_GoBack"/>
      <w:bookmarkEnd w:id="66"/>
    </w:p>
    <w:p w14:paraId="758444B7" w14:textId="77777777" w:rsidR="00553CDF" w:rsidRPr="00AB4D96" w:rsidRDefault="00F7128E" w:rsidP="000809C9">
      <w:pPr>
        <w:jc w:val="both"/>
        <w:rPr>
          <w:lang w:val="es-ES_tradnl"/>
        </w:rPr>
      </w:pPr>
      <w:r w:rsidRPr="00AB4D96">
        <w:rPr>
          <w:lang w:val="es-ES_tradnl"/>
        </w:rPr>
        <w:t>Ricardo Ramírez producciones®</w:t>
      </w:r>
    </w:p>
    <w:sectPr w:rsidR="00553CDF" w:rsidRPr="00AB4D9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Rodo Insa" w:date="2013-10-04T14:11:00Z" w:initials="RI">
    <w:p w14:paraId="61AFDE3B" w14:textId="77777777" w:rsidR="00D41F1F" w:rsidRDefault="00D41F1F">
      <w:pPr>
        <w:pStyle w:val="Textocomentario"/>
      </w:pPr>
      <w:r>
        <w:rPr>
          <w:rStyle w:val="Refdecomentario"/>
        </w:rPr>
        <w:annotationRef/>
      </w:r>
      <w:r>
        <w:t>Taxista es, pero si querés ser coloquial lo podés dejar así.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8E"/>
    <w:rsid w:val="0003377D"/>
    <w:rsid w:val="000809C9"/>
    <w:rsid w:val="00155C18"/>
    <w:rsid w:val="00364537"/>
    <w:rsid w:val="00491A44"/>
    <w:rsid w:val="004C3241"/>
    <w:rsid w:val="00553CDF"/>
    <w:rsid w:val="005F6C57"/>
    <w:rsid w:val="006C4DB5"/>
    <w:rsid w:val="007C23CE"/>
    <w:rsid w:val="00832452"/>
    <w:rsid w:val="00A270F8"/>
    <w:rsid w:val="00AB4D96"/>
    <w:rsid w:val="00BA0ADB"/>
    <w:rsid w:val="00D41F1F"/>
    <w:rsid w:val="00D5062D"/>
    <w:rsid w:val="00DC7F8F"/>
    <w:rsid w:val="00F1019D"/>
    <w:rsid w:val="00F35405"/>
    <w:rsid w:val="00F7128E"/>
    <w:rsid w:val="00F802D7"/>
    <w:rsid w:val="00FC794F"/>
    <w:rsid w:val="00FE39B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F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4D9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B4D96"/>
    <w:rPr>
      <w:rFonts w:ascii="Lucida Grande" w:hAnsi="Lucida Grande" w:cs="Lucida Grande"/>
      <w:sz w:val="18"/>
      <w:szCs w:val="18"/>
    </w:rPr>
  </w:style>
  <w:style w:type="character" w:styleId="Refdecomentario">
    <w:name w:val="annotation reference"/>
    <w:basedOn w:val="Fuentedeprrafopredeter"/>
    <w:uiPriority w:val="99"/>
    <w:semiHidden/>
    <w:unhideWhenUsed/>
    <w:rsid w:val="00D41F1F"/>
    <w:rPr>
      <w:sz w:val="18"/>
      <w:szCs w:val="18"/>
    </w:rPr>
  </w:style>
  <w:style w:type="paragraph" w:styleId="Textocomentario">
    <w:name w:val="annotation text"/>
    <w:basedOn w:val="Normal"/>
    <w:link w:val="TextocomentarioCar"/>
    <w:uiPriority w:val="99"/>
    <w:semiHidden/>
    <w:unhideWhenUsed/>
    <w:rsid w:val="00D41F1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D41F1F"/>
    <w:rPr>
      <w:sz w:val="24"/>
      <w:szCs w:val="24"/>
    </w:rPr>
  </w:style>
  <w:style w:type="paragraph" w:styleId="Asuntodelcomentario">
    <w:name w:val="annotation subject"/>
    <w:basedOn w:val="Textocomentario"/>
    <w:next w:val="Textocomentario"/>
    <w:link w:val="AsuntodelcomentarioCar"/>
    <w:uiPriority w:val="99"/>
    <w:semiHidden/>
    <w:unhideWhenUsed/>
    <w:rsid w:val="00D41F1F"/>
    <w:rPr>
      <w:b/>
      <w:bCs/>
      <w:sz w:val="20"/>
      <w:szCs w:val="20"/>
    </w:rPr>
  </w:style>
  <w:style w:type="character" w:customStyle="1" w:styleId="AsuntodelcomentarioCar">
    <w:name w:val="Asunto del comentario Car"/>
    <w:basedOn w:val="TextocomentarioCar"/>
    <w:link w:val="Asuntodelcomentario"/>
    <w:uiPriority w:val="99"/>
    <w:semiHidden/>
    <w:rsid w:val="00D41F1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4D9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B4D96"/>
    <w:rPr>
      <w:rFonts w:ascii="Lucida Grande" w:hAnsi="Lucida Grande" w:cs="Lucida Grande"/>
      <w:sz w:val="18"/>
      <w:szCs w:val="18"/>
    </w:rPr>
  </w:style>
  <w:style w:type="character" w:styleId="Refdecomentario">
    <w:name w:val="annotation reference"/>
    <w:basedOn w:val="Fuentedeprrafopredeter"/>
    <w:uiPriority w:val="99"/>
    <w:semiHidden/>
    <w:unhideWhenUsed/>
    <w:rsid w:val="00D41F1F"/>
    <w:rPr>
      <w:sz w:val="18"/>
      <w:szCs w:val="18"/>
    </w:rPr>
  </w:style>
  <w:style w:type="paragraph" w:styleId="Textocomentario">
    <w:name w:val="annotation text"/>
    <w:basedOn w:val="Normal"/>
    <w:link w:val="TextocomentarioCar"/>
    <w:uiPriority w:val="99"/>
    <w:semiHidden/>
    <w:unhideWhenUsed/>
    <w:rsid w:val="00D41F1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D41F1F"/>
    <w:rPr>
      <w:sz w:val="24"/>
      <w:szCs w:val="24"/>
    </w:rPr>
  </w:style>
  <w:style w:type="paragraph" w:styleId="Asuntodelcomentario">
    <w:name w:val="annotation subject"/>
    <w:basedOn w:val="Textocomentario"/>
    <w:next w:val="Textocomentario"/>
    <w:link w:val="AsuntodelcomentarioCar"/>
    <w:uiPriority w:val="99"/>
    <w:semiHidden/>
    <w:unhideWhenUsed/>
    <w:rsid w:val="00D41F1F"/>
    <w:rPr>
      <w:b/>
      <w:bCs/>
      <w:sz w:val="20"/>
      <w:szCs w:val="20"/>
    </w:rPr>
  </w:style>
  <w:style w:type="character" w:customStyle="1" w:styleId="AsuntodelcomentarioCar">
    <w:name w:val="Asunto del comentario Car"/>
    <w:basedOn w:val="TextocomentarioCar"/>
    <w:link w:val="Asuntodelcomentario"/>
    <w:uiPriority w:val="99"/>
    <w:semiHidden/>
    <w:rsid w:val="00D41F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905</Words>
  <Characters>4979</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Rodo Insa</cp:lastModifiedBy>
  <cp:revision>2</cp:revision>
  <dcterms:created xsi:type="dcterms:W3CDTF">2013-10-04T18:14:00Z</dcterms:created>
  <dcterms:modified xsi:type="dcterms:W3CDTF">2013-10-04T18:14:00Z</dcterms:modified>
</cp:coreProperties>
</file>